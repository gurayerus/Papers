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B779E" w14:textId="77777777" w:rsidR="00AE0B3C" w:rsidRDefault="00CB12B9">
      <w:pPr>
        <w:pStyle w:val="Body"/>
        <w:spacing w:line="480" w:lineRule="auto"/>
        <w:jc w:val="center"/>
        <w:rPr>
          <w:sz w:val="22"/>
          <w:szCs w:val="22"/>
        </w:rPr>
      </w:pPr>
      <w:r>
        <w:rPr>
          <w:b/>
          <w:bCs/>
          <w:sz w:val="22"/>
          <w:szCs w:val="22"/>
        </w:rPr>
        <w:t>A CSF-centric Image Morphometry Approach via DL-based Segmentation of ICV</w:t>
      </w:r>
      <w:r>
        <w:rPr>
          <w:sz w:val="22"/>
          <w:szCs w:val="22"/>
        </w:rPr>
        <w:t xml:space="preserve">  </w:t>
      </w:r>
    </w:p>
    <w:p w14:paraId="7E58D318" w14:textId="77777777" w:rsidR="00AE0B3C" w:rsidRDefault="00CB12B9">
      <w:pPr>
        <w:pStyle w:val="Body"/>
        <w:spacing w:line="480" w:lineRule="auto"/>
        <w:jc w:val="center"/>
        <w:rPr>
          <w:sz w:val="22"/>
          <w:szCs w:val="22"/>
        </w:rPr>
      </w:pPr>
      <w:r>
        <w:rPr>
          <w:sz w:val="22"/>
          <w:szCs w:val="22"/>
        </w:rPr>
        <w:t>Guray Erus</w:t>
      </w:r>
      <w:r>
        <w:rPr>
          <w:sz w:val="22"/>
          <w:szCs w:val="22"/>
          <w:vertAlign w:val="superscript"/>
        </w:rPr>
        <w:t>1</w:t>
      </w:r>
      <w:r>
        <w:rPr>
          <w:sz w:val="22"/>
          <w:szCs w:val="22"/>
        </w:rPr>
        <w:t xml:space="preserve">, </w:t>
      </w:r>
      <w:proofErr w:type="spellStart"/>
      <w:r>
        <w:rPr>
          <w:sz w:val="22"/>
          <w:szCs w:val="22"/>
        </w:rPr>
        <w:t>Jimit</w:t>
      </w:r>
      <w:proofErr w:type="spellEnd"/>
      <w:r>
        <w:rPr>
          <w:sz w:val="22"/>
          <w:szCs w:val="22"/>
        </w:rPr>
        <w:t xml:space="preserve"> </w:t>
      </w:r>
      <w:proofErr w:type="spellStart"/>
      <w:r>
        <w:rPr>
          <w:sz w:val="22"/>
          <w:szCs w:val="22"/>
        </w:rPr>
        <w:t>Doshi</w:t>
      </w:r>
      <w:proofErr w:type="spellEnd"/>
      <w:r>
        <w:rPr>
          <w:sz w:val="22"/>
          <w:szCs w:val="22"/>
        </w:rPr>
        <w:t>, Junhao Wen</w:t>
      </w:r>
      <w:r>
        <w:rPr>
          <w:sz w:val="22"/>
          <w:szCs w:val="22"/>
          <w:vertAlign w:val="superscript"/>
        </w:rPr>
        <w:t>1</w:t>
      </w:r>
      <w:r>
        <w:rPr>
          <w:sz w:val="22"/>
          <w:szCs w:val="22"/>
        </w:rPr>
        <w:t>, Sindhuja Tirumalai Govindarajan</w:t>
      </w:r>
      <w:r>
        <w:rPr>
          <w:sz w:val="22"/>
          <w:szCs w:val="22"/>
          <w:vertAlign w:val="superscript"/>
        </w:rPr>
        <w:t>1</w:t>
      </w:r>
      <w:r>
        <w:rPr>
          <w:sz w:val="22"/>
          <w:szCs w:val="22"/>
        </w:rPr>
        <w:t>, Dhivya Srinivasan</w:t>
      </w:r>
      <w:r>
        <w:rPr>
          <w:sz w:val="22"/>
          <w:szCs w:val="22"/>
          <w:vertAlign w:val="superscript"/>
        </w:rPr>
        <w:t>1</w:t>
      </w:r>
      <w:r>
        <w:rPr>
          <w:sz w:val="22"/>
          <w:szCs w:val="22"/>
        </w:rPr>
        <w:t>, Yuhan Cui</w:t>
      </w:r>
      <w:proofErr w:type="gramStart"/>
      <w:r>
        <w:rPr>
          <w:sz w:val="22"/>
          <w:szCs w:val="22"/>
          <w:vertAlign w:val="superscript"/>
        </w:rPr>
        <w:t>1</w:t>
      </w:r>
      <w:r>
        <w:rPr>
          <w:sz w:val="22"/>
          <w:szCs w:val="22"/>
        </w:rPr>
        <w:t>,  Christos</w:t>
      </w:r>
      <w:proofErr w:type="gramEnd"/>
      <w:r>
        <w:rPr>
          <w:sz w:val="22"/>
          <w:szCs w:val="22"/>
        </w:rPr>
        <w:t xml:space="preserve"> Davatzikos</w:t>
      </w:r>
      <w:r>
        <w:rPr>
          <w:sz w:val="22"/>
          <w:szCs w:val="22"/>
          <w:vertAlign w:val="superscript"/>
        </w:rPr>
        <w:t>1</w:t>
      </w:r>
    </w:p>
    <w:p w14:paraId="30A732BC" w14:textId="77777777" w:rsidR="00AE0B3C" w:rsidRDefault="00CB12B9">
      <w:pPr>
        <w:pStyle w:val="Body"/>
        <w:spacing w:line="480" w:lineRule="auto"/>
        <w:jc w:val="center"/>
        <w:rPr>
          <w:sz w:val="22"/>
          <w:szCs w:val="22"/>
        </w:rPr>
      </w:pPr>
      <w:r>
        <w:rPr>
          <w:sz w:val="22"/>
          <w:szCs w:val="22"/>
          <w:vertAlign w:val="superscript"/>
        </w:rPr>
        <w:t>1</w:t>
      </w:r>
      <w:r>
        <w:rPr>
          <w:sz w:val="22"/>
          <w:szCs w:val="22"/>
        </w:rPr>
        <w:t xml:space="preserve">Artificial Intelligence in Biomedical Imaging Laboratory (AIBIL), Center for Biomedical Image Computing and Analytics, Perelman School of Medicine, University of Pennsylvania, Philadelphia, USA </w:t>
      </w:r>
    </w:p>
    <w:p w14:paraId="1952293F" w14:textId="77777777" w:rsidR="00AE0B3C" w:rsidRDefault="00CB12B9">
      <w:pPr>
        <w:pStyle w:val="Body"/>
        <w:spacing w:line="480" w:lineRule="auto"/>
        <w:rPr>
          <w:sz w:val="22"/>
          <w:szCs w:val="22"/>
        </w:rPr>
      </w:pPr>
      <w:r>
        <w:rPr>
          <w:sz w:val="22"/>
          <w:szCs w:val="22"/>
        </w:rPr>
        <w:t>[</w:t>
      </w:r>
      <w:r>
        <w:rPr>
          <w:sz w:val="22"/>
          <w:szCs w:val="22"/>
          <w:highlight w:val="red"/>
        </w:rPr>
        <w:t>FIXME</w:t>
      </w:r>
      <w:r>
        <w:rPr>
          <w:sz w:val="22"/>
          <w:szCs w:val="22"/>
        </w:rPr>
        <w:t xml:space="preserve">: Please add if you suggest additional co-authors]   </w:t>
      </w:r>
    </w:p>
    <w:p w14:paraId="00050C4A" w14:textId="77777777" w:rsidR="00AE0B3C" w:rsidRDefault="00CB12B9">
      <w:pPr>
        <w:pStyle w:val="Body"/>
        <w:spacing w:line="480" w:lineRule="auto"/>
        <w:rPr>
          <w:sz w:val="22"/>
          <w:szCs w:val="22"/>
        </w:rPr>
      </w:pPr>
      <w:r>
        <w:rPr>
          <w:sz w:val="22"/>
          <w:szCs w:val="22"/>
        </w:rPr>
        <w:t>[</w:t>
      </w:r>
      <w:r>
        <w:rPr>
          <w:sz w:val="22"/>
          <w:szCs w:val="22"/>
          <w:highlight w:val="red"/>
        </w:rPr>
        <w:t>FIXME</w:t>
      </w:r>
      <w:r>
        <w:rPr>
          <w:sz w:val="22"/>
          <w:szCs w:val="22"/>
        </w:rPr>
        <w:t>: Please add / correct affiliations]</w:t>
      </w:r>
    </w:p>
    <w:p w14:paraId="5CB52169" w14:textId="77777777" w:rsidR="00AE0B3C" w:rsidRDefault="00AE0B3C">
      <w:pPr>
        <w:pStyle w:val="Body"/>
        <w:spacing w:line="480" w:lineRule="auto"/>
        <w:rPr>
          <w:sz w:val="22"/>
          <w:szCs w:val="22"/>
        </w:rPr>
      </w:pPr>
    </w:p>
    <w:p w14:paraId="2BCFB1A2" w14:textId="77777777" w:rsidR="00AE0B3C" w:rsidRDefault="00CB12B9">
      <w:pPr>
        <w:pStyle w:val="Body"/>
        <w:spacing w:line="480" w:lineRule="auto"/>
        <w:jc w:val="both"/>
        <w:rPr>
          <w:b/>
          <w:bCs/>
          <w:sz w:val="22"/>
          <w:szCs w:val="22"/>
        </w:rPr>
      </w:pPr>
      <w:r>
        <w:rPr>
          <w:b/>
          <w:bCs/>
          <w:sz w:val="22"/>
          <w:szCs w:val="22"/>
        </w:rPr>
        <w:t>Introduction</w:t>
      </w:r>
    </w:p>
    <w:p w14:paraId="59DE582F" w14:textId="12C2C998" w:rsidR="00AE0B3C" w:rsidRDefault="00CB12B9">
      <w:pPr>
        <w:pStyle w:val="Body"/>
        <w:spacing w:line="480" w:lineRule="auto"/>
        <w:jc w:val="both"/>
      </w:pPr>
      <w:r>
        <w:rPr>
          <w:sz w:val="22"/>
          <w:szCs w:val="22"/>
        </w:rPr>
        <w:t xml:space="preserve">Neuroimaging pipelines </w:t>
      </w:r>
      <w:r>
        <w:rPr>
          <w:sz w:val="22"/>
          <w:szCs w:val="22"/>
        </w:rPr>
        <w:t>often</w:t>
      </w:r>
      <w:r>
        <w:rPr>
          <w:sz w:val="22"/>
          <w:szCs w:val="22"/>
        </w:rPr>
        <w:t xml:space="preserve"> focus on GM and WM, while overlooking </w:t>
      </w:r>
      <w:proofErr w:type="spellStart"/>
      <w:r>
        <w:rPr>
          <w:sz w:val="22"/>
          <w:szCs w:val="22"/>
        </w:rPr>
        <w:t>cerebro</w:t>
      </w:r>
      <w:proofErr w:type="spellEnd"/>
      <w:r>
        <w:rPr>
          <w:sz w:val="22"/>
          <w:szCs w:val="22"/>
        </w:rPr>
        <w:t xml:space="preserve">-spinal fluid (CSF), considering it simply as “background”. </w:t>
      </w:r>
      <w:r>
        <w:rPr>
          <w:sz w:val="22"/>
          <w:szCs w:val="22"/>
        </w:rPr>
        <w:t>Along with other purposes</w:t>
      </w:r>
      <w:r>
        <w:rPr>
          <w:sz w:val="22"/>
          <w:szCs w:val="22"/>
        </w:rPr>
        <w:t xml:space="preserve">, proper segmentation of cortical CSF is </w:t>
      </w:r>
      <w:r>
        <w:rPr>
          <w:sz w:val="22"/>
          <w:szCs w:val="22"/>
        </w:rPr>
        <w:t xml:space="preserve">critical for accurate estimation of the intra-cranial volume (ICV), an important measure used for adjusting </w:t>
      </w:r>
      <w:del w:id="0" w:author="Tirumalai Govindarajan, Sindhuja" w:date="2023-01-13T14:56:00Z">
        <w:r w:rsidDel="00CB12B9">
          <w:rPr>
            <w:sz w:val="22"/>
            <w:szCs w:val="22"/>
          </w:rPr>
          <w:delText>imaging values</w:delText>
        </w:r>
      </w:del>
      <w:ins w:id="1" w:author="Tirumalai Govindarajan, Sindhuja" w:date="2023-01-13T14:56:00Z">
        <w:r>
          <w:rPr>
            <w:sz w:val="22"/>
            <w:szCs w:val="22"/>
          </w:rPr>
          <w:t>tissue volumes</w:t>
        </w:r>
      </w:ins>
      <w:r>
        <w:rPr>
          <w:sz w:val="22"/>
          <w:szCs w:val="22"/>
        </w:rPr>
        <w:t xml:space="preserve"> against variations in head size across individuals. We present DLICV, a deep learning method for ICV segmentation from raw T1 images,</w:t>
      </w:r>
      <w:r>
        <w:rPr>
          <w:sz w:val="22"/>
          <w:szCs w:val="22"/>
        </w:rPr>
        <w:t xml:space="preserve"> that combines a convolutional network, an </w:t>
      </w:r>
      <w:r>
        <w:rPr>
          <w:sz w:val="22"/>
          <w:szCs w:val="22"/>
        </w:rPr>
        <w:t xml:space="preserve">elaborate </w:t>
      </w:r>
      <w:r>
        <w:rPr>
          <w:sz w:val="22"/>
          <w:szCs w:val="22"/>
        </w:rPr>
        <w:t xml:space="preserve">training strategy with large and carefully curated datasets, and a strategy to transfer label information derived </w:t>
      </w:r>
      <w:r>
        <w:rPr>
          <w:sz w:val="22"/>
          <w:szCs w:val="22"/>
        </w:rPr>
        <w:t xml:space="preserve">from </w:t>
      </w:r>
      <w:r>
        <w:rPr>
          <w:sz w:val="22"/>
          <w:szCs w:val="22"/>
        </w:rPr>
        <w:t xml:space="preserve">T2-weighted images with better ICV contrast. Second, we </w:t>
      </w:r>
      <w:r>
        <w:rPr>
          <w:sz w:val="22"/>
          <w:szCs w:val="22"/>
        </w:rPr>
        <w:t>propose</w:t>
      </w:r>
      <w:r>
        <w:rPr>
          <w:sz w:val="22"/>
          <w:szCs w:val="22"/>
        </w:rPr>
        <w:t xml:space="preserve"> atlas-based, as well</w:t>
      </w:r>
      <w:r>
        <w:rPr>
          <w:sz w:val="22"/>
          <w:szCs w:val="22"/>
        </w:rPr>
        <w:t xml:space="preserve"> as data-driven decomposition of CSF, to quantify regional CSF volumes. </w:t>
      </w:r>
      <w:commentRangeStart w:id="2"/>
      <w:r>
        <w:rPr>
          <w:sz w:val="22"/>
          <w:szCs w:val="22"/>
        </w:rPr>
        <w:t>Extensive v</w:t>
      </w:r>
      <w:r>
        <w:rPr>
          <w:sz w:val="22"/>
          <w:szCs w:val="22"/>
        </w:rPr>
        <w:t xml:space="preserve">alidations </w:t>
      </w:r>
      <w:proofErr w:type="spellStart"/>
      <w:r>
        <w:rPr>
          <w:sz w:val="22"/>
          <w:szCs w:val="22"/>
        </w:rPr>
        <w:t>convergingly</w:t>
      </w:r>
      <w:proofErr w:type="spellEnd"/>
      <w:r>
        <w:rPr>
          <w:sz w:val="22"/>
          <w:szCs w:val="22"/>
        </w:rPr>
        <w:t xml:space="preserve"> show that </w:t>
      </w:r>
      <w:r>
        <w:rPr>
          <w:sz w:val="22"/>
          <w:szCs w:val="22"/>
        </w:rPr>
        <w:t>DL</w:t>
      </w:r>
      <w:r>
        <w:rPr>
          <w:sz w:val="22"/>
          <w:szCs w:val="22"/>
        </w:rPr>
        <w:t xml:space="preserve">ICV </w:t>
      </w:r>
      <w:r>
        <w:rPr>
          <w:sz w:val="22"/>
          <w:szCs w:val="22"/>
        </w:rPr>
        <w:t xml:space="preserve">provides </w:t>
      </w:r>
      <w:r>
        <w:rPr>
          <w:sz w:val="22"/>
          <w:szCs w:val="22"/>
        </w:rPr>
        <w:t xml:space="preserve">robust and accurate </w:t>
      </w:r>
      <w:r>
        <w:rPr>
          <w:sz w:val="22"/>
          <w:szCs w:val="22"/>
        </w:rPr>
        <w:t>brain masks</w:t>
      </w:r>
      <w:r>
        <w:rPr>
          <w:sz w:val="22"/>
          <w:szCs w:val="22"/>
        </w:rPr>
        <w:t xml:space="preserve">, </w:t>
      </w:r>
      <w:r>
        <w:rPr>
          <w:sz w:val="22"/>
          <w:szCs w:val="22"/>
        </w:rPr>
        <w:t>with</w:t>
      </w:r>
      <w:r>
        <w:rPr>
          <w:sz w:val="22"/>
          <w:szCs w:val="22"/>
        </w:rPr>
        <w:t xml:space="preserve"> </w:t>
      </w:r>
      <w:r>
        <w:rPr>
          <w:sz w:val="22"/>
          <w:szCs w:val="22"/>
        </w:rPr>
        <w:t>computed</w:t>
      </w:r>
      <w:r>
        <w:rPr>
          <w:sz w:val="22"/>
          <w:szCs w:val="22"/>
        </w:rPr>
        <w:t xml:space="preserve"> </w:t>
      </w:r>
      <w:r>
        <w:rPr>
          <w:sz w:val="22"/>
          <w:szCs w:val="22"/>
        </w:rPr>
        <w:t xml:space="preserve">ICV values that are minimally affected from </w:t>
      </w:r>
      <w:r>
        <w:rPr>
          <w:sz w:val="22"/>
          <w:szCs w:val="22"/>
        </w:rPr>
        <w:t xml:space="preserve">age bias. </w:t>
      </w:r>
      <w:r>
        <w:rPr>
          <w:sz w:val="22"/>
          <w:szCs w:val="22"/>
        </w:rPr>
        <w:t>We also show that d</w:t>
      </w:r>
      <w:r>
        <w:rPr>
          <w:sz w:val="22"/>
          <w:szCs w:val="22"/>
        </w:rPr>
        <w:t>eriv</w:t>
      </w:r>
      <w:r>
        <w:rPr>
          <w:sz w:val="22"/>
          <w:szCs w:val="22"/>
        </w:rPr>
        <w:t xml:space="preserve">ed CSF variables </w:t>
      </w:r>
      <w:r>
        <w:rPr>
          <w:sz w:val="22"/>
          <w:szCs w:val="22"/>
        </w:rPr>
        <w:t xml:space="preserve">have discriminative power to capture </w:t>
      </w:r>
      <w:r>
        <w:rPr>
          <w:sz w:val="22"/>
          <w:szCs w:val="22"/>
        </w:rPr>
        <w:t xml:space="preserve">disease-related regional atrophy patterns comparable to or outperforming commonly used GM volumetric analyses. We provide an open-source software package for </w:t>
      </w:r>
      <w:r>
        <w:rPr>
          <w:sz w:val="22"/>
          <w:szCs w:val="22"/>
        </w:rPr>
        <w:t>DLICV</w:t>
      </w:r>
      <w:r>
        <w:rPr>
          <w:sz w:val="22"/>
          <w:szCs w:val="22"/>
        </w:rPr>
        <w:t xml:space="preserve"> segmentation.</w:t>
      </w:r>
      <w:commentRangeEnd w:id="2"/>
      <w:r w:rsidR="004D42C5">
        <w:rPr>
          <w:rStyle w:val="CommentReference"/>
          <w:rFonts w:asciiTheme="minorHAnsi" w:eastAsiaTheme="minorHAnsi" w:hAnsiTheme="minorHAnsi" w:cstheme="minorBidi"/>
          <w:color w:val="auto"/>
          <w:kern w:val="0"/>
          <w:lang w:eastAsia="en-US" w:bidi="ar-SA"/>
        </w:rPr>
        <w:commentReference w:id="2"/>
      </w:r>
    </w:p>
    <w:p w14:paraId="41E9F617" w14:textId="77777777" w:rsidR="00AE0B3C" w:rsidRDefault="00CB12B9">
      <w:pPr>
        <w:pStyle w:val="Body"/>
        <w:spacing w:line="480" w:lineRule="auto"/>
        <w:jc w:val="both"/>
        <w:rPr>
          <w:b/>
          <w:bCs/>
          <w:sz w:val="22"/>
          <w:szCs w:val="22"/>
        </w:rPr>
      </w:pPr>
      <w:r>
        <w:rPr>
          <w:b/>
          <w:bCs/>
          <w:sz w:val="22"/>
          <w:szCs w:val="22"/>
        </w:rPr>
        <w:t>Methods</w:t>
      </w:r>
    </w:p>
    <w:p w14:paraId="4792A33A" w14:textId="77777777" w:rsidR="00AE0B3C" w:rsidRDefault="00CB12B9">
      <w:pPr>
        <w:pStyle w:val="Body"/>
        <w:spacing w:line="480" w:lineRule="auto"/>
        <w:jc w:val="both"/>
      </w:pPr>
      <w:r>
        <w:rPr>
          <w:sz w:val="22"/>
          <w:szCs w:val="22"/>
        </w:rPr>
        <w:t xml:space="preserve">Existing T1-based methods have a </w:t>
      </w:r>
      <w:del w:id="3" w:author="Tirumalai Govindarajan, Sindhuja" w:date="2023-01-13T14:45:00Z">
        <w:r w:rsidDel="004D42C5">
          <w:rPr>
            <w:sz w:val="22"/>
            <w:szCs w:val="22"/>
          </w:rPr>
          <w:delText>tendancy</w:delText>
        </w:r>
      </w:del>
      <w:ins w:id="4" w:author="Tirumalai Govindarajan, Sindhuja" w:date="2023-01-13T14:45:00Z">
        <w:r w:rsidR="004D42C5">
          <w:rPr>
            <w:sz w:val="22"/>
            <w:szCs w:val="22"/>
          </w:rPr>
          <w:t>tendency</w:t>
        </w:r>
      </w:ins>
      <w:r>
        <w:rPr>
          <w:sz w:val="22"/>
          <w:szCs w:val="22"/>
        </w:rPr>
        <w:t xml:space="preserve"> to </w:t>
      </w:r>
      <w:r>
        <w:rPr>
          <w:sz w:val="22"/>
          <w:szCs w:val="22"/>
        </w:rPr>
        <w:t xml:space="preserve">calculate a tight mask around the cerebral cortex, thus </w:t>
      </w:r>
      <w:r>
        <w:rPr>
          <w:sz w:val="22"/>
          <w:szCs w:val="22"/>
        </w:rPr>
        <w:t xml:space="preserve">under-estimating the ICV </w:t>
      </w:r>
      <w:r>
        <w:rPr>
          <w:sz w:val="22"/>
          <w:szCs w:val="22"/>
        </w:rPr>
        <w:t>[1,2]</w:t>
      </w:r>
      <w:r>
        <w:rPr>
          <w:sz w:val="22"/>
          <w:szCs w:val="22"/>
        </w:rPr>
        <w:t xml:space="preserve">. </w:t>
      </w:r>
      <w:commentRangeStart w:id="5"/>
      <w:r>
        <w:rPr>
          <w:sz w:val="22"/>
          <w:szCs w:val="22"/>
        </w:rPr>
        <w:t>The</w:t>
      </w:r>
      <w:r>
        <w:rPr>
          <w:sz w:val="22"/>
          <w:szCs w:val="22"/>
        </w:rPr>
        <w:t xml:space="preserve"> main premise </w:t>
      </w:r>
      <w:r>
        <w:rPr>
          <w:sz w:val="22"/>
          <w:szCs w:val="22"/>
        </w:rPr>
        <w:t xml:space="preserve">of DLICV </w:t>
      </w:r>
      <w:r>
        <w:rPr>
          <w:sz w:val="22"/>
          <w:szCs w:val="22"/>
        </w:rPr>
        <w:t xml:space="preserve">is that the relatively more explicit, i.e. higher contrast, ICV boundary on T2 images is present </w:t>
      </w:r>
      <w:r>
        <w:rPr>
          <w:sz w:val="22"/>
          <w:szCs w:val="22"/>
        </w:rPr>
        <w:t>on T1 images, but visually less perceivable an</w:t>
      </w:r>
      <w:r>
        <w:rPr>
          <w:sz w:val="22"/>
          <w:szCs w:val="22"/>
        </w:rPr>
        <w:t xml:space="preserve">d </w:t>
      </w:r>
      <w:r>
        <w:rPr>
          <w:sz w:val="22"/>
          <w:szCs w:val="22"/>
        </w:rPr>
        <w:lastRenderedPageBreak/>
        <w:t>more difficult to delineate</w:t>
      </w:r>
      <w:commentRangeEnd w:id="5"/>
      <w:r w:rsidR="004D42C5">
        <w:rPr>
          <w:rStyle w:val="CommentReference"/>
          <w:rFonts w:asciiTheme="minorHAnsi" w:eastAsiaTheme="minorHAnsi" w:hAnsiTheme="minorHAnsi" w:cstheme="minorBidi"/>
          <w:color w:val="auto"/>
          <w:kern w:val="0"/>
          <w:lang w:eastAsia="en-US" w:bidi="ar-SA"/>
        </w:rPr>
        <w:commentReference w:id="5"/>
      </w:r>
      <w:r>
        <w:rPr>
          <w:sz w:val="22"/>
          <w:szCs w:val="22"/>
        </w:rPr>
        <w:t xml:space="preserve">. To learn this </w:t>
      </w:r>
      <w:del w:id="6" w:author="Tirumalai Govindarajan, Sindhuja" w:date="2023-01-13T14:46:00Z">
        <w:r w:rsidDel="004D42C5">
          <w:rPr>
            <w:sz w:val="22"/>
            <w:szCs w:val="22"/>
          </w:rPr>
          <w:delText>implicite</w:delText>
        </w:r>
      </w:del>
      <w:ins w:id="7" w:author="Tirumalai Govindarajan, Sindhuja" w:date="2023-01-13T14:46:00Z">
        <w:r w:rsidR="004D42C5">
          <w:rPr>
            <w:sz w:val="22"/>
            <w:szCs w:val="22"/>
          </w:rPr>
          <w:t>implicit</w:t>
        </w:r>
      </w:ins>
      <w:r>
        <w:rPr>
          <w:sz w:val="22"/>
          <w:szCs w:val="22"/>
        </w:rPr>
        <w:t xml:space="preserve"> boundary, we extend a </w:t>
      </w:r>
      <w:proofErr w:type="spellStart"/>
      <w:r>
        <w:rPr>
          <w:sz w:val="22"/>
          <w:szCs w:val="22"/>
        </w:rPr>
        <w:t>UNet</w:t>
      </w:r>
      <w:proofErr w:type="spellEnd"/>
      <w:r>
        <w:rPr>
          <w:sz w:val="22"/>
          <w:szCs w:val="22"/>
        </w:rPr>
        <w:t xml:space="preserve"> architecture for generic segmentation [3-4], and propose a training strategy that uses only the T1 scans as input data, yet refe</w:t>
      </w:r>
      <w:r>
        <w:rPr>
          <w:sz w:val="22"/>
          <w:szCs w:val="22"/>
        </w:rPr>
        <w:t>rence masks derived from T1+T2 scans as labels. Training stage uses a diverse and large multi-study dataset [5] and includes automated and semi-automated steps for selection of representative scans, quality verification and iterative refinement of the mode</w:t>
      </w:r>
      <w:r>
        <w:rPr>
          <w:sz w:val="22"/>
          <w:szCs w:val="22"/>
        </w:rPr>
        <w:t>l.</w:t>
      </w:r>
    </w:p>
    <w:p w14:paraId="5F8CBDDD" w14:textId="77777777" w:rsidR="00AE0B3C" w:rsidRDefault="00CB12B9">
      <w:pPr>
        <w:pStyle w:val="Body"/>
        <w:spacing w:line="480" w:lineRule="auto"/>
        <w:jc w:val="both"/>
      </w:pPr>
      <w:r>
        <w:rPr>
          <w:sz w:val="22"/>
          <w:szCs w:val="22"/>
        </w:rPr>
        <w:t xml:space="preserve">DLICV segmentation is followed by calculation of </w:t>
      </w:r>
      <w:proofErr w:type="spellStart"/>
      <w:r>
        <w:rPr>
          <w:sz w:val="22"/>
          <w:szCs w:val="22"/>
        </w:rPr>
        <w:t>voxelwise</w:t>
      </w:r>
      <w:proofErr w:type="spellEnd"/>
      <w:r>
        <w:rPr>
          <w:sz w:val="22"/>
          <w:szCs w:val="22"/>
        </w:rPr>
        <w:t xml:space="preserve"> CSF-tissue density maps (CSF-RAVENS) in a common atlas space [6], and CSF feature extraction for quantifying regional CSF. As cortical CSF lacks clear regional boundaries, we propose two alterna</w:t>
      </w:r>
      <w:r>
        <w:rPr>
          <w:sz w:val="22"/>
          <w:szCs w:val="22"/>
        </w:rPr>
        <w:t xml:space="preserve">tives: 1) by transferring a set of pre-defined multi-atlas regions of interest (ROIs) with dense cortical segmentation into CSF-RAVENS space via image morphology, and 2) </w:t>
      </w:r>
      <w:r>
        <w:t>using</w:t>
      </w:r>
      <w:r>
        <w:rPr>
          <w:sz w:val="22"/>
          <w:szCs w:val="22"/>
        </w:rPr>
        <w:t xml:space="preserve"> ROIs obtained via NNMF, which identifies data-driven components of CSF covariati</w:t>
      </w:r>
      <w:r>
        <w:rPr>
          <w:sz w:val="22"/>
          <w:szCs w:val="22"/>
        </w:rPr>
        <w:t>on across subjects [7]. Validation experiments investigate discrimination power of extracted CSF features in disease and neurodegenerative conditions.</w:t>
      </w:r>
    </w:p>
    <w:p w14:paraId="355CA04D" w14:textId="77777777" w:rsidR="00AE0B3C" w:rsidRDefault="00CB12B9">
      <w:pPr>
        <w:pStyle w:val="Body"/>
        <w:spacing w:line="480" w:lineRule="auto"/>
        <w:jc w:val="both"/>
      </w:pPr>
      <w:r>
        <w:rPr>
          <w:b/>
          <w:bCs/>
          <w:sz w:val="22"/>
          <w:szCs w:val="22"/>
        </w:rPr>
        <w:t>Results</w:t>
      </w:r>
    </w:p>
    <w:p w14:paraId="3D7E7BB8" w14:textId="77777777" w:rsidR="00AE0B3C" w:rsidRDefault="00CB12B9">
      <w:pPr>
        <w:pStyle w:val="Body"/>
        <w:spacing w:line="480" w:lineRule="auto"/>
        <w:jc w:val="both"/>
      </w:pPr>
      <w:r>
        <w:rPr>
          <w:sz w:val="22"/>
          <w:szCs w:val="22"/>
        </w:rPr>
        <w:t>Qualitative and quantitative validations on large datasets demonstrate that DLICV provides accura</w:t>
      </w:r>
      <w:r>
        <w:rPr>
          <w:sz w:val="22"/>
          <w:szCs w:val="22"/>
        </w:rPr>
        <w:t xml:space="preserve">te segmentation of ICV, with significantly reduced failure rates, and importantly, achieving ICV values that are minimally biased by age (Fig 1). DLICV consistently obtained age slopes reduced by a factor of 2 in comparison to benchmark methods [8,9]. </w:t>
      </w:r>
      <w:r>
        <w:rPr>
          <w:sz w:val="22"/>
          <w:szCs w:val="22"/>
        </w:rPr>
        <w:t>Impo</w:t>
      </w:r>
      <w:r>
        <w:rPr>
          <w:sz w:val="22"/>
          <w:szCs w:val="22"/>
        </w:rPr>
        <w:t xml:space="preserve">rtantly, CSF features </w:t>
      </w:r>
      <w:r>
        <w:rPr>
          <w:sz w:val="22"/>
          <w:szCs w:val="22"/>
        </w:rPr>
        <w:t xml:space="preserve">were able to discriminate various disease effects, including Alzheimer’s disease (AD), </w:t>
      </w:r>
      <w:proofErr w:type="spellStart"/>
      <w:r>
        <w:rPr>
          <w:sz w:val="22"/>
          <w:szCs w:val="22"/>
        </w:rPr>
        <w:t>fronto</w:t>
      </w:r>
      <w:proofErr w:type="spellEnd"/>
      <w:r>
        <w:rPr>
          <w:sz w:val="22"/>
          <w:szCs w:val="22"/>
        </w:rPr>
        <w:t>-temporal dementia (FTD), and self-reported traumatic brain injury (TBI), from control subjects with higher significance in comparison to reg</w:t>
      </w:r>
      <w:r>
        <w:rPr>
          <w:sz w:val="22"/>
          <w:szCs w:val="22"/>
        </w:rPr>
        <w:t xml:space="preserve">ional GM (Fig. 2) </w:t>
      </w:r>
    </w:p>
    <w:p w14:paraId="385D2234" w14:textId="77777777" w:rsidR="00AE0B3C" w:rsidRDefault="00CB12B9">
      <w:pPr>
        <w:pStyle w:val="Body"/>
        <w:spacing w:line="480" w:lineRule="auto"/>
        <w:jc w:val="both"/>
        <w:rPr>
          <w:b/>
          <w:bCs/>
          <w:sz w:val="22"/>
          <w:szCs w:val="22"/>
        </w:rPr>
      </w:pPr>
      <w:r>
        <w:rPr>
          <w:b/>
          <w:bCs/>
          <w:sz w:val="22"/>
          <w:szCs w:val="22"/>
        </w:rPr>
        <w:t>Conclusions</w:t>
      </w:r>
    </w:p>
    <w:p w14:paraId="67F5EEFE" w14:textId="77777777" w:rsidR="00AE0B3C" w:rsidRDefault="00CB12B9">
      <w:pPr>
        <w:pStyle w:val="Body"/>
        <w:spacing w:line="480" w:lineRule="auto"/>
        <w:jc w:val="both"/>
      </w:pPr>
      <w:r>
        <w:rPr>
          <w:sz w:val="22"/>
          <w:szCs w:val="22"/>
        </w:rPr>
        <w:t>Accurate estimation of ICV</w:t>
      </w:r>
      <w:r>
        <w:rPr>
          <w:sz w:val="22"/>
          <w:szCs w:val="22"/>
        </w:rPr>
        <w:t xml:space="preserve">, particularly for subjects with </w:t>
      </w:r>
      <w:r>
        <w:rPr>
          <w:sz w:val="22"/>
          <w:szCs w:val="22"/>
        </w:rPr>
        <w:t>global</w:t>
      </w:r>
      <w:r>
        <w:rPr>
          <w:sz w:val="22"/>
          <w:szCs w:val="22"/>
        </w:rPr>
        <w:t xml:space="preserve"> cortical atrophy due to aging or disease, is critical for down-stream data normalization and analyses. DLICV </w:t>
      </w:r>
      <w:r>
        <w:rPr>
          <w:sz w:val="22"/>
          <w:szCs w:val="22"/>
        </w:rPr>
        <w:t>is</w:t>
      </w:r>
      <w:r>
        <w:rPr>
          <w:sz w:val="22"/>
          <w:szCs w:val="22"/>
        </w:rPr>
        <w:t xml:space="preserve"> a </w:t>
      </w:r>
      <w:r>
        <w:rPr>
          <w:sz w:val="22"/>
          <w:szCs w:val="22"/>
        </w:rPr>
        <w:t xml:space="preserve">user-friendly and </w:t>
      </w:r>
      <w:r>
        <w:rPr>
          <w:sz w:val="22"/>
          <w:szCs w:val="22"/>
        </w:rPr>
        <w:t xml:space="preserve">fast </w:t>
      </w:r>
      <w:r>
        <w:rPr>
          <w:sz w:val="22"/>
          <w:szCs w:val="22"/>
        </w:rPr>
        <w:t>method to estimate a</w:t>
      </w:r>
      <w:r>
        <w:rPr>
          <w:sz w:val="22"/>
          <w:szCs w:val="22"/>
        </w:rPr>
        <w:t xml:space="preserve"> minimally age-biased ICV from a single raw T1 image, as well as to obtain an accurate brain mask for down-stream processing and analysis steps. Analyses leveraging DLICV and proposed regional CSF quantification methods highlight the potential of CSF-centr</w:t>
      </w:r>
      <w:r>
        <w:rPr>
          <w:sz w:val="22"/>
          <w:szCs w:val="22"/>
        </w:rPr>
        <w:t xml:space="preserve">ic analyses for understanding brain changes in disease, as a complementary approach to current volumetric processing and analysis pipelines. </w:t>
      </w:r>
      <w:bookmarkStart w:id="8" w:name="_GoBack"/>
      <w:bookmarkEnd w:id="8"/>
    </w:p>
    <w:p w14:paraId="60DE78C3" w14:textId="77777777" w:rsidR="00AE0B3C" w:rsidRDefault="00AE0B3C">
      <w:pPr>
        <w:pStyle w:val="Body"/>
        <w:spacing w:line="480" w:lineRule="auto"/>
        <w:jc w:val="both"/>
        <w:rPr>
          <w:sz w:val="22"/>
          <w:szCs w:val="22"/>
        </w:rPr>
      </w:pPr>
    </w:p>
    <w:p w14:paraId="51CBBFA8" w14:textId="77777777" w:rsidR="00AE0B3C" w:rsidRDefault="00CB12B9">
      <w:pPr>
        <w:pStyle w:val="Body"/>
        <w:spacing w:line="480" w:lineRule="auto"/>
        <w:jc w:val="both"/>
        <w:rPr>
          <w:b/>
          <w:bCs/>
          <w:sz w:val="22"/>
          <w:szCs w:val="22"/>
        </w:rPr>
      </w:pPr>
      <w:r>
        <w:rPr>
          <w:b/>
          <w:bCs/>
          <w:sz w:val="22"/>
          <w:szCs w:val="22"/>
        </w:rPr>
        <w:t>References</w:t>
      </w:r>
    </w:p>
    <w:p w14:paraId="108482AD" w14:textId="77777777" w:rsidR="00AE0B3C" w:rsidRDefault="00CB12B9">
      <w:pPr>
        <w:suppressAutoHyphens w:val="0"/>
        <w:spacing w:after="0" w:line="480" w:lineRule="auto"/>
        <w:ind w:left="360" w:hanging="360"/>
        <w:rPr>
          <w:rFonts w:ascii="Times New Roman" w:eastAsia="Arial Unicode MS" w:hAnsi="Times New Roman" w:cs="Arial Unicode MS"/>
          <w:i/>
          <w:iCs/>
          <w:color w:val="000000"/>
          <w:kern w:val="2"/>
          <w:sz w:val="16"/>
          <w:szCs w:val="16"/>
          <w:lang w:val="de-DE" w:eastAsia="zh-CN" w:bidi="hi-IN"/>
        </w:rPr>
      </w:pPr>
      <w:r>
        <w:rPr>
          <w:rFonts w:eastAsia="Arial Unicode MS" w:cs="Arial Unicode MS"/>
          <w:i/>
          <w:iCs/>
          <w:color w:val="000000"/>
          <w:kern w:val="2"/>
          <w:sz w:val="16"/>
          <w:szCs w:val="16"/>
          <w:lang w:val="de-DE" w:eastAsia="zh-CN" w:bidi="hi-IN"/>
        </w:rPr>
        <w:t>[1] Nordenskjöld R, et al. Intracranial volume estimated with commonly used methods could introduce bi</w:t>
      </w:r>
      <w:r>
        <w:rPr>
          <w:rFonts w:eastAsia="Arial Unicode MS" w:cs="Arial Unicode MS"/>
          <w:i/>
          <w:iCs/>
          <w:color w:val="000000"/>
          <w:kern w:val="2"/>
          <w:sz w:val="16"/>
          <w:szCs w:val="16"/>
          <w:lang w:val="de-DE" w:eastAsia="zh-CN" w:bidi="hi-IN"/>
        </w:rPr>
        <w:t>as in studies including brain volume measurements. Neuroimage. 2013 Dec;83:355-60.</w:t>
      </w:r>
    </w:p>
    <w:p w14:paraId="4695D6E0" w14:textId="77777777" w:rsidR="00AE0B3C" w:rsidRDefault="00CB12B9">
      <w:pPr>
        <w:suppressAutoHyphens w:val="0"/>
        <w:spacing w:after="0" w:line="480" w:lineRule="auto"/>
        <w:ind w:left="360" w:hanging="360"/>
        <w:rPr>
          <w:rFonts w:ascii="Times New Roman" w:eastAsia="Arial Unicode MS" w:hAnsi="Times New Roman" w:cs="Arial Unicode MS"/>
          <w:i/>
          <w:iCs/>
          <w:color w:val="000000"/>
          <w:kern w:val="2"/>
          <w:sz w:val="16"/>
          <w:szCs w:val="16"/>
          <w:lang w:val="de-DE" w:eastAsia="zh-CN" w:bidi="hi-IN"/>
        </w:rPr>
      </w:pPr>
      <w:r>
        <w:rPr>
          <w:rFonts w:eastAsia="Arial Unicode MS" w:cs="Arial Unicode MS"/>
          <w:i/>
          <w:iCs/>
          <w:color w:val="000000"/>
          <w:kern w:val="2"/>
          <w:sz w:val="16"/>
          <w:szCs w:val="16"/>
          <w:lang w:val="de-DE" w:eastAsia="zh-CN" w:bidi="hi-IN"/>
        </w:rPr>
        <w:t xml:space="preserve"> [2] Nerland S, et al. A comparison of intracranial volume estimation methods and their cross-sectional and longitudinal associations with age. Hum Brain Mapp. 2022 Jun 16. </w:t>
      </w:r>
      <w:r>
        <w:rPr>
          <w:rFonts w:eastAsia="Arial Unicode MS" w:cs="Arial Unicode MS"/>
          <w:i/>
          <w:iCs/>
          <w:color w:val="000000"/>
          <w:kern w:val="2"/>
          <w:sz w:val="16"/>
          <w:szCs w:val="16"/>
          <w:lang w:val="de-DE" w:eastAsia="zh-CN" w:bidi="hi-IN"/>
        </w:rPr>
        <w:t>doi: 10.1002/hbm.25978. Epub ahead of print. PMID: 35708198.</w:t>
      </w:r>
    </w:p>
    <w:p w14:paraId="7D6139C5" w14:textId="77777777" w:rsidR="00AE0B3C" w:rsidRDefault="00CB12B9">
      <w:pPr>
        <w:suppressAutoHyphens w:val="0"/>
        <w:spacing w:after="0" w:line="480" w:lineRule="auto"/>
        <w:ind w:left="360" w:hanging="360"/>
        <w:rPr>
          <w:rFonts w:ascii="Times New Roman" w:eastAsia="Arial Unicode MS" w:hAnsi="Times New Roman" w:cs="Arial Unicode MS"/>
          <w:i/>
          <w:iCs/>
          <w:color w:val="000000"/>
          <w:kern w:val="2"/>
          <w:sz w:val="16"/>
          <w:szCs w:val="16"/>
          <w:lang w:val="de-DE" w:eastAsia="zh-CN" w:bidi="hi-IN"/>
        </w:rPr>
      </w:pPr>
      <w:r>
        <w:rPr>
          <w:rFonts w:eastAsia="Arial Unicode MS" w:cs="Arial Unicode MS"/>
          <w:i/>
          <w:iCs/>
          <w:color w:val="000000"/>
          <w:kern w:val="2"/>
          <w:sz w:val="16"/>
          <w:szCs w:val="16"/>
          <w:lang w:val="de-DE" w:eastAsia="zh-CN" w:bidi="hi-IN"/>
        </w:rPr>
        <w:t>[3] Ronneberger, O., et al. U-net: Convolutional networks for biomedical image segmentation. arXiv preprint arXiv:1505.04597.</w:t>
      </w:r>
    </w:p>
    <w:p w14:paraId="15F23813" w14:textId="77777777" w:rsidR="00AE0B3C" w:rsidRDefault="00CB12B9">
      <w:pPr>
        <w:suppressAutoHyphens w:val="0"/>
        <w:spacing w:after="0" w:line="480" w:lineRule="auto"/>
        <w:ind w:left="360" w:hanging="360"/>
        <w:rPr>
          <w:rFonts w:ascii="Times New Roman" w:eastAsia="Arial Unicode MS" w:hAnsi="Times New Roman" w:cs="Arial Unicode MS"/>
          <w:i/>
          <w:iCs/>
          <w:color w:val="000000"/>
          <w:kern w:val="2"/>
          <w:sz w:val="16"/>
          <w:szCs w:val="16"/>
          <w:lang w:val="de-DE" w:eastAsia="zh-CN" w:bidi="hi-IN"/>
        </w:rPr>
      </w:pPr>
      <w:r>
        <w:rPr>
          <w:rFonts w:ascii="Arial;sans-serif" w:eastAsia="Arial Unicode MS" w:hAnsi="Arial;sans-serif" w:cs="Arial Unicode MS"/>
          <w:i/>
          <w:iCs/>
          <w:color w:val="000000"/>
          <w:kern w:val="2"/>
          <w:sz w:val="16"/>
          <w:szCs w:val="16"/>
          <w:lang w:val="de-DE" w:eastAsia="zh-CN" w:bidi="hi-IN"/>
        </w:rPr>
        <w:t xml:space="preserve">[4] </w:t>
      </w:r>
      <w:r>
        <w:rPr>
          <w:rFonts w:ascii="Arial;sans-serif" w:eastAsia="Arial Unicode MS" w:hAnsi="Arial;sans-serif" w:cs="Arial Unicode MS"/>
          <w:iCs/>
          <w:color w:val="222222"/>
          <w:kern w:val="2"/>
          <w:sz w:val="20"/>
          <w:szCs w:val="16"/>
          <w:lang w:val="de-DE" w:eastAsia="zh-CN" w:bidi="hi-IN"/>
        </w:rPr>
        <w:t xml:space="preserve">Doshi, Jimit, et al. "DeepMRSeg: A convolutional deep neural </w:t>
      </w:r>
      <w:r>
        <w:rPr>
          <w:rFonts w:ascii="Arial;sans-serif" w:eastAsia="Arial Unicode MS" w:hAnsi="Arial;sans-serif" w:cs="Arial Unicode MS"/>
          <w:iCs/>
          <w:color w:val="222222"/>
          <w:kern w:val="2"/>
          <w:sz w:val="20"/>
          <w:szCs w:val="16"/>
          <w:lang w:val="de-DE" w:eastAsia="zh-CN" w:bidi="hi-IN"/>
        </w:rPr>
        <w:t>network for anatomy and abnormality segmentation on MR images." </w:t>
      </w:r>
      <w:r>
        <w:rPr>
          <w:rFonts w:ascii="Arial;sans-serif" w:eastAsia="Arial Unicode MS" w:hAnsi="Arial;sans-serif" w:cs="Arial Unicode MS"/>
          <w:i/>
          <w:iCs/>
          <w:color w:val="222222"/>
          <w:kern w:val="2"/>
          <w:sz w:val="20"/>
          <w:szCs w:val="16"/>
          <w:lang w:val="de-DE" w:eastAsia="zh-CN" w:bidi="hi-IN"/>
        </w:rPr>
        <w:t>arXiv preprint arXiv:1907.02110</w:t>
      </w:r>
      <w:r>
        <w:rPr>
          <w:rFonts w:eastAsia="Arial Unicode MS" w:cs="Arial Unicode MS"/>
          <w:i/>
          <w:iCs/>
          <w:color w:val="222222"/>
          <w:kern w:val="2"/>
          <w:sz w:val="16"/>
          <w:szCs w:val="16"/>
          <w:lang w:val="de-DE" w:eastAsia="zh-CN" w:bidi="hi-IN"/>
        </w:rPr>
        <w:t> </w:t>
      </w:r>
      <w:r>
        <w:rPr>
          <w:rFonts w:ascii="Arial;sans-serif" w:eastAsia="Arial Unicode MS" w:hAnsi="Arial;sans-serif" w:cs="Arial Unicode MS"/>
          <w:iCs/>
          <w:color w:val="222222"/>
          <w:kern w:val="2"/>
          <w:sz w:val="20"/>
          <w:szCs w:val="16"/>
          <w:lang w:val="de-DE" w:eastAsia="zh-CN" w:bidi="hi-IN"/>
        </w:rPr>
        <w:t>(2019).</w:t>
      </w:r>
    </w:p>
    <w:p w14:paraId="085DEDF9" w14:textId="77777777" w:rsidR="00AE0B3C" w:rsidRDefault="00CB12B9">
      <w:pPr>
        <w:suppressAutoHyphens w:val="0"/>
        <w:spacing w:after="0" w:line="480" w:lineRule="auto"/>
        <w:ind w:left="360" w:hanging="360"/>
        <w:rPr>
          <w:rFonts w:ascii="Times New Roman" w:eastAsia="Arial Unicode MS" w:hAnsi="Times New Roman" w:cs="Arial Unicode MS"/>
          <w:i/>
          <w:iCs/>
          <w:color w:val="000000"/>
          <w:kern w:val="2"/>
          <w:sz w:val="16"/>
          <w:szCs w:val="16"/>
          <w:lang w:val="de-DE" w:eastAsia="zh-CN" w:bidi="hi-IN"/>
        </w:rPr>
      </w:pPr>
      <w:r>
        <w:rPr>
          <w:rFonts w:ascii="Arial;sans-serif" w:eastAsia="Arial Unicode MS" w:hAnsi="Arial;sans-serif" w:cs="Arial Unicode MS"/>
          <w:iCs/>
          <w:color w:val="222222"/>
          <w:kern w:val="2"/>
          <w:sz w:val="20"/>
          <w:szCs w:val="16"/>
          <w:lang w:val="de-DE" w:eastAsia="zh-CN" w:bidi="hi-IN"/>
        </w:rPr>
        <w:t>[5] Pomponio, Raymond, et al. "Harmonization of large MRI datasets for the analysis of brain imaging patterns throughout the lifespan." </w:t>
      </w:r>
      <w:r>
        <w:rPr>
          <w:rFonts w:ascii="Arial;sans-serif" w:eastAsia="Arial Unicode MS" w:hAnsi="Arial;sans-serif" w:cs="Arial Unicode MS"/>
          <w:i/>
          <w:iCs/>
          <w:color w:val="222222"/>
          <w:kern w:val="2"/>
          <w:sz w:val="20"/>
          <w:szCs w:val="16"/>
          <w:lang w:val="de-DE" w:eastAsia="zh-CN" w:bidi="hi-IN"/>
        </w:rPr>
        <w:t>NeuroImage</w:t>
      </w:r>
      <w:r>
        <w:rPr>
          <w:rFonts w:ascii="Arial;sans-serif" w:eastAsia="Arial Unicode MS" w:hAnsi="Arial;sans-serif" w:cs="Arial Unicode MS"/>
          <w:iCs/>
          <w:color w:val="222222"/>
          <w:kern w:val="2"/>
          <w:sz w:val="20"/>
          <w:szCs w:val="16"/>
          <w:lang w:val="de-DE" w:eastAsia="zh-CN" w:bidi="hi-IN"/>
        </w:rPr>
        <w:t xml:space="preserve"> 208 </w:t>
      </w:r>
      <w:r>
        <w:rPr>
          <w:rFonts w:ascii="Arial;sans-serif" w:eastAsia="Arial Unicode MS" w:hAnsi="Arial;sans-serif" w:cs="Arial Unicode MS"/>
          <w:iCs/>
          <w:color w:val="222222"/>
          <w:kern w:val="2"/>
          <w:sz w:val="20"/>
          <w:szCs w:val="16"/>
          <w:lang w:val="de-DE" w:eastAsia="zh-CN" w:bidi="hi-IN"/>
        </w:rPr>
        <w:t>(2020): 116450.</w:t>
      </w:r>
    </w:p>
    <w:p w14:paraId="167F1E5C" w14:textId="77777777" w:rsidR="00AE0B3C" w:rsidRDefault="00CB12B9">
      <w:pPr>
        <w:suppressAutoHyphens w:val="0"/>
        <w:spacing w:after="0" w:line="480" w:lineRule="auto"/>
        <w:ind w:left="360" w:hanging="360"/>
        <w:rPr>
          <w:rFonts w:ascii="Times New Roman" w:eastAsia="Arial Unicode MS" w:hAnsi="Times New Roman" w:cs="Arial Unicode MS"/>
          <w:i/>
          <w:iCs/>
          <w:color w:val="000000"/>
          <w:kern w:val="2"/>
          <w:sz w:val="16"/>
          <w:szCs w:val="16"/>
          <w:lang w:val="de-DE" w:eastAsia="zh-CN" w:bidi="hi-IN"/>
        </w:rPr>
      </w:pPr>
      <w:r>
        <w:rPr>
          <w:rFonts w:ascii="Arial;sans-serif" w:eastAsia="Arial Unicode MS" w:hAnsi="Arial;sans-serif" w:cs="Arial Unicode MS"/>
          <w:iCs/>
          <w:color w:val="222222"/>
          <w:kern w:val="2"/>
          <w:sz w:val="20"/>
          <w:szCs w:val="16"/>
          <w:lang w:val="de-DE" w:eastAsia="zh-CN" w:bidi="hi-IN"/>
        </w:rPr>
        <w:t>[6] Davatzikos C, et al. Voxel-based morphometry using the RAVENS maps: methods and validation using simulated longitudinal atrophy. Neuroimage. 2001 Dec;14(6):1361-9. </w:t>
      </w:r>
    </w:p>
    <w:p w14:paraId="25BC6C0A" w14:textId="77777777" w:rsidR="00AE0B3C" w:rsidRDefault="00CB12B9">
      <w:pPr>
        <w:suppressAutoHyphens w:val="0"/>
        <w:spacing w:after="0" w:line="480" w:lineRule="auto"/>
        <w:ind w:left="360" w:hanging="360"/>
        <w:rPr>
          <w:rFonts w:ascii="Times New Roman" w:eastAsia="Arial Unicode MS" w:hAnsi="Times New Roman" w:cs="Arial Unicode MS"/>
          <w:i/>
          <w:iCs/>
          <w:color w:val="000000"/>
          <w:kern w:val="2"/>
          <w:sz w:val="16"/>
          <w:szCs w:val="16"/>
          <w:lang w:val="de-DE" w:eastAsia="zh-CN" w:bidi="hi-IN"/>
        </w:rPr>
      </w:pPr>
      <w:r>
        <w:rPr>
          <w:rFonts w:ascii="Arial;sans-serif" w:eastAsia="Arial Unicode MS" w:hAnsi="Arial;sans-serif" w:cs="Arial Unicode MS"/>
          <w:iCs/>
          <w:color w:val="222222"/>
          <w:kern w:val="2"/>
          <w:sz w:val="20"/>
          <w:szCs w:val="16"/>
          <w:lang w:val="de-DE" w:eastAsia="zh-CN" w:bidi="hi-IN"/>
        </w:rPr>
        <w:t>[7] Junhao, W.E.N., Abdulkadir, A., Satterthwaite, T.D., Robert-Fitzger</w:t>
      </w:r>
      <w:r>
        <w:rPr>
          <w:rFonts w:ascii="Arial;sans-serif" w:eastAsia="Arial Unicode MS" w:hAnsi="Arial;sans-serif" w:cs="Arial Unicode MS"/>
          <w:iCs/>
          <w:color w:val="222222"/>
          <w:kern w:val="2"/>
          <w:sz w:val="20"/>
          <w:szCs w:val="16"/>
          <w:lang w:val="de-DE" w:eastAsia="zh-CN" w:bidi="hi-IN"/>
        </w:rPr>
        <w:t>ald, T., Chen, J., Schnack, H., Zanetti, M., Meisenzahl, E., Busatto, G., Crespo-Facorro, B. and Pantelis, C., 2022. Novel genomic loci and pathways influence patterns of structural covariance in the human brain. MedRxiv. (in review)</w:t>
      </w:r>
    </w:p>
    <w:p w14:paraId="48899373" w14:textId="77777777" w:rsidR="00AE0B3C" w:rsidRDefault="00CB12B9">
      <w:pPr>
        <w:suppressAutoHyphens w:val="0"/>
        <w:spacing w:after="0" w:line="480" w:lineRule="auto"/>
        <w:ind w:left="360" w:hanging="360"/>
        <w:rPr>
          <w:rFonts w:ascii="Times New Roman" w:eastAsia="Arial Unicode MS" w:hAnsi="Times New Roman" w:cs="Arial Unicode MS"/>
          <w:i/>
          <w:iCs/>
          <w:color w:val="000000"/>
          <w:kern w:val="2"/>
          <w:sz w:val="16"/>
          <w:szCs w:val="16"/>
          <w:lang w:val="de-DE" w:eastAsia="zh-CN" w:bidi="hi-IN"/>
        </w:rPr>
      </w:pPr>
      <w:r>
        <w:rPr>
          <w:rFonts w:ascii="Arial;sans-serif" w:eastAsia="Arial Unicode MS" w:hAnsi="Arial;sans-serif" w:cs="Arial Unicode MS"/>
          <w:iCs/>
          <w:color w:val="222222"/>
          <w:kern w:val="2"/>
          <w:sz w:val="20"/>
          <w:szCs w:val="16"/>
          <w:lang w:val="de-DE" w:eastAsia="zh-CN" w:bidi="hi-IN"/>
        </w:rPr>
        <w:t xml:space="preserve">[8] </w:t>
      </w:r>
      <w:r>
        <w:rPr>
          <w:rFonts w:eastAsia="Arial Unicode MS" w:cs="Arial Unicode MS"/>
          <w:i/>
          <w:iCs/>
          <w:color w:val="000000"/>
          <w:kern w:val="2"/>
          <w:sz w:val="16"/>
          <w:szCs w:val="16"/>
          <w:lang w:val="de-DE" w:eastAsia="zh-CN" w:bidi="hi-IN"/>
        </w:rPr>
        <w:t>Doshi J, et al. Al</w:t>
      </w:r>
      <w:r>
        <w:rPr>
          <w:rFonts w:eastAsia="Arial Unicode MS" w:cs="Arial Unicode MS"/>
          <w:i/>
          <w:iCs/>
          <w:color w:val="000000"/>
          <w:kern w:val="2"/>
          <w:sz w:val="16"/>
          <w:szCs w:val="16"/>
          <w:lang w:val="de-DE" w:eastAsia="zh-CN" w:bidi="hi-IN"/>
        </w:rPr>
        <w:t>zheimer's Neuroimaging Initiative. MUSE: MUlti-atlas region Segmentation utilizing Ensembles of registration algorithms and parameters, and locally optimal atlas selection. Neuroimage. 2016 Feb 15;127:186-195.</w:t>
      </w:r>
    </w:p>
    <w:p w14:paraId="60EA781E" w14:textId="77777777" w:rsidR="00AE0B3C" w:rsidRDefault="00CB12B9">
      <w:pPr>
        <w:suppressAutoHyphens w:val="0"/>
        <w:spacing w:after="0" w:line="480" w:lineRule="auto"/>
        <w:ind w:left="360" w:hanging="360"/>
        <w:rPr>
          <w:rFonts w:ascii="BlinkMacSystemFont;apple-system" w:hAnsi="BlinkMacSystemFont;apple-system"/>
          <w:color w:val="212121"/>
          <w:sz w:val="24"/>
        </w:rPr>
      </w:pPr>
      <w:r>
        <w:rPr>
          <w:rFonts w:eastAsia="Arial Unicode MS" w:cs="Arial Unicode MS"/>
          <w:i/>
          <w:iCs/>
          <w:color w:val="000000"/>
          <w:kern w:val="2"/>
          <w:sz w:val="16"/>
          <w:szCs w:val="16"/>
          <w:highlight w:val="white"/>
          <w:lang w:val="de-DE" w:eastAsia="zh-CN" w:bidi="hi-IN"/>
        </w:rPr>
        <w:t xml:space="preserve">[9] Isensee F, et al. Automated brain </w:t>
      </w:r>
      <w:r>
        <w:rPr>
          <w:rFonts w:eastAsia="Arial Unicode MS" w:cs="Arial Unicode MS"/>
          <w:i/>
          <w:iCs/>
          <w:color w:val="000000"/>
          <w:kern w:val="2"/>
          <w:sz w:val="16"/>
          <w:szCs w:val="16"/>
          <w:highlight w:val="white"/>
          <w:lang w:val="de-DE" w:eastAsia="zh-CN" w:bidi="hi-IN"/>
        </w:rPr>
        <w:t>extraction of multisequence MRI using artificial neural networks. Hum Brain Mapp. 2019 Dec 1;40(17):4952-4964. doi: 10.1002/hbm.24750. Epub 2019 Aug 12. PMID: 31403237; PMCID: PMC6865732.</w:t>
      </w:r>
    </w:p>
    <w:p w14:paraId="1E0F12D5" w14:textId="77777777" w:rsidR="00AE0B3C" w:rsidRDefault="00AE0B3C">
      <w:pPr>
        <w:suppressAutoHyphens w:val="0"/>
        <w:spacing w:after="0" w:line="480" w:lineRule="auto"/>
        <w:ind w:left="360" w:hanging="360"/>
        <w:rPr>
          <w:rFonts w:ascii="Times New Roman" w:eastAsia="Arial Unicode MS" w:hAnsi="Times New Roman" w:cs="Arial Unicode MS"/>
          <w:i/>
          <w:iCs/>
          <w:color w:val="000000"/>
          <w:kern w:val="2"/>
          <w:sz w:val="16"/>
          <w:szCs w:val="16"/>
          <w:lang w:val="de-DE" w:eastAsia="zh-CN" w:bidi="hi-IN"/>
        </w:rPr>
      </w:pPr>
    </w:p>
    <w:p w14:paraId="4352397D" w14:textId="77777777" w:rsidR="00AE0B3C" w:rsidRDefault="00AE0B3C">
      <w:pPr>
        <w:suppressAutoHyphens w:val="0"/>
        <w:spacing w:after="0" w:line="480" w:lineRule="auto"/>
        <w:ind w:left="360" w:hanging="360"/>
        <w:rPr>
          <w:rFonts w:ascii="Times New Roman" w:eastAsia="Arial Unicode MS" w:hAnsi="Times New Roman" w:cs="Arial Unicode MS"/>
          <w:i/>
          <w:iCs/>
          <w:color w:val="000000"/>
          <w:kern w:val="2"/>
          <w:sz w:val="16"/>
          <w:szCs w:val="16"/>
          <w:lang w:val="de-DE" w:eastAsia="zh-CN" w:bidi="hi-IN"/>
        </w:rPr>
      </w:pPr>
    </w:p>
    <w:p w14:paraId="44744E85" w14:textId="77777777" w:rsidR="00AE0B3C" w:rsidRDefault="00AE0B3C">
      <w:pPr>
        <w:suppressAutoHyphens w:val="0"/>
        <w:spacing w:after="0" w:line="480" w:lineRule="auto"/>
        <w:ind w:left="360" w:hanging="360"/>
        <w:rPr>
          <w:rFonts w:ascii="Times New Roman" w:eastAsia="Arial Unicode MS" w:hAnsi="Times New Roman" w:cs="Arial Unicode MS"/>
          <w:i/>
          <w:iCs/>
          <w:color w:val="000000"/>
          <w:kern w:val="2"/>
          <w:sz w:val="16"/>
          <w:szCs w:val="16"/>
          <w:lang w:val="de-DE" w:eastAsia="zh-CN" w:bidi="hi-IN"/>
        </w:rPr>
      </w:pPr>
    </w:p>
    <w:p w14:paraId="3CF5238D" w14:textId="77777777" w:rsidR="00AE0B3C" w:rsidRDefault="00AE0B3C">
      <w:pPr>
        <w:pStyle w:val="Body"/>
        <w:spacing w:line="480" w:lineRule="auto"/>
        <w:jc w:val="both"/>
        <w:rPr>
          <w:b/>
          <w:bCs/>
          <w:sz w:val="22"/>
          <w:szCs w:val="22"/>
        </w:rPr>
      </w:pPr>
    </w:p>
    <w:p w14:paraId="2361ACE5" w14:textId="77777777" w:rsidR="00AE0B3C" w:rsidRDefault="00CB12B9">
      <w:pPr>
        <w:pStyle w:val="Body"/>
        <w:spacing w:line="480" w:lineRule="auto"/>
        <w:jc w:val="both"/>
        <w:rPr>
          <w:sz w:val="20"/>
          <w:szCs w:val="20"/>
        </w:rPr>
      </w:pPr>
      <w:r>
        <w:rPr>
          <w:noProof/>
          <w:lang w:eastAsia="en-US" w:bidi="ar-SA"/>
        </w:rPr>
        <w:lastRenderedPageBreak/>
        <w:drawing>
          <wp:anchor distT="0" distB="0" distL="0" distR="0" simplePos="0" relativeHeight="2" behindDoc="0" locked="0" layoutInCell="1" allowOverlap="1" wp14:anchorId="70E1856B" wp14:editId="16C860E5">
            <wp:simplePos x="0" y="0"/>
            <wp:positionH relativeFrom="column">
              <wp:posOffset>27305</wp:posOffset>
            </wp:positionH>
            <wp:positionV relativeFrom="paragraph">
              <wp:posOffset>46990</wp:posOffset>
            </wp:positionV>
            <wp:extent cx="5984240" cy="472821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984240" cy="4728210"/>
                    </a:xfrm>
                    <a:prstGeom prst="rect">
                      <a:avLst/>
                    </a:prstGeom>
                  </pic:spPr>
                </pic:pic>
              </a:graphicData>
            </a:graphic>
          </wp:anchor>
        </w:drawing>
      </w:r>
      <w:r>
        <w:rPr>
          <w:b/>
          <w:bCs/>
          <w:sz w:val="20"/>
          <w:szCs w:val="20"/>
        </w:rPr>
        <w:t xml:space="preserve">Fig 1. </w:t>
      </w:r>
      <w:r>
        <w:rPr>
          <w:sz w:val="20"/>
          <w:szCs w:val="20"/>
        </w:rPr>
        <w:t>A. O</w:t>
      </w:r>
      <w:r>
        <w:rPr>
          <w:sz w:val="20"/>
          <w:szCs w:val="20"/>
        </w:rPr>
        <w:t xml:space="preserve">verview of DLICV model training. The lifespan dataset for training the model was </w:t>
      </w:r>
      <w:r>
        <w:rPr>
          <w:sz w:val="20"/>
          <w:szCs w:val="20"/>
        </w:rPr>
        <w:t>derived from</w:t>
      </w:r>
      <w:r>
        <w:rPr>
          <w:sz w:val="20"/>
          <w:szCs w:val="20"/>
        </w:rPr>
        <w:t xml:space="preserve"> 22 different datasets </w:t>
      </w:r>
      <w:r>
        <w:rPr>
          <w:sz w:val="20"/>
          <w:szCs w:val="20"/>
        </w:rPr>
        <w:t xml:space="preserve">that are part of </w:t>
      </w:r>
      <w:r>
        <w:rPr>
          <w:sz w:val="20"/>
          <w:szCs w:val="20"/>
        </w:rPr>
        <w:t>the ISTAGING consortium, by a</w:t>
      </w:r>
      <w:r>
        <w:rPr>
          <w:sz w:val="20"/>
          <w:szCs w:val="20"/>
        </w:rPr>
        <w:t xml:space="preserve">utomatically detecting </w:t>
      </w:r>
      <w:r>
        <w:rPr>
          <w:sz w:val="20"/>
          <w:szCs w:val="20"/>
        </w:rPr>
        <w:t xml:space="preserve">cluster centers </w:t>
      </w:r>
      <w:r>
        <w:rPr>
          <w:sz w:val="20"/>
          <w:szCs w:val="20"/>
        </w:rPr>
        <w:t>of</w:t>
      </w:r>
      <w:r>
        <w:rPr>
          <w:sz w:val="20"/>
          <w:szCs w:val="20"/>
        </w:rPr>
        <w:t xml:space="preserve"> each dataset, to s</w:t>
      </w:r>
      <w:r>
        <w:rPr>
          <w:sz w:val="20"/>
          <w:szCs w:val="20"/>
        </w:rPr>
        <w:t xml:space="preserve">elect most </w:t>
      </w:r>
      <w:r>
        <w:rPr>
          <w:sz w:val="20"/>
          <w:szCs w:val="20"/>
        </w:rPr>
        <w:t xml:space="preserve">representative </w:t>
      </w:r>
      <w:r>
        <w:rPr>
          <w:sz w:val="20"/>
          <w:szCs w:val="20"/>
        </w:rPr>
        <w:t>scans. B</w:t>
      </w:r>
      <w:r>
        <w:rPr>
          <w:sz w:val="20"/>
          <w:szCs w:val="20"/>
        </w:rPr>
        <w:t xml:space="preserve">. (top) An example subject with global cortical atrophy, which illustrates the importance of accurate ICV estimation for normalization purposes. The DLICV mask (green) captured cortical CSF due to atrophy, while the multi-atlas “brain </w:t>
      </w:r>
      <w:proofErr w:type="gramStart"/>
      <w:r>
        <w:rPr>
          <w:sz w:val="20"/>
          <w:szCs w:val="20"/>
        </w:rPr>
        <w:t>mask”  (</w:t>
      </w:r>
      <w:proofErr w:type="gramEnd"/>
      <w:r>
        <w:rPr>
          <w:sz w:val="20"/>
          <w:szCs w:val="20"/>
        </w:rPr>
        <w:t>not shown her</w:t>
      </w:r>
      <w:r>
        <w:rPr>
          <w:sz w:val="20"/>
          <w:szCs w:val="20"/>
        </w:rPr>
        <w:t xml:space="preserve">e) had an ICV estimation %6.8 lower than DLICV; B. (middle) Examples of segmentation using DLICV (green), HDBET (red) and MASS (blue); B. (bottom) Example DLICV segmentation (red) for a case with </w:t>
      </w:r>
      <w:proofErr w:type="spellStart"/>
      <w:r>
        <w:rPr>
          <w:sz w:val="20"/>
          <w:szCs w:val="20"/>
        </w:rPr>
        <w:t>extreeme</w:t>
      </w:r>
      <w:proofErr w:type="spellEnd"/>
      <w:r>
        <w:rPr>
          <w:sz w:val="20"/>
          <w:szCs w:val="20"/>
        </w:rPr>
        <w:t xml:space="preserve"> motion showing the robustness of the method. C. Age</w:t>
      </w:r>
      <w:r>
        <w:rPr>
          <w:sz w:val="20"/>
          <w:szCs w:val="20"/>
        </w:rPr>
        <w:t xml:space="preserve"> trends of ICV volumes estimated using DLICV, HDBET and MASS in ADNI and BLSA, and using DLICV, MASS and brain masks computed by the UKBB organizers. DLICV reduced the age slope of ICV by a factor of 2 against other methods.</w:t>
      </w:r>
    </w:p>
    <w:p w14:paraId="75328A68" w14:textId="77777777" w:rsidR="00AE0B3C" w:rsidRDefault="00CB12B9">
      <w:pPr>
        <w:pStyle w:val="Body"/>
        <w:spacing w:line="480" w:lineRule="auto"/>
        <w:jc w:val="both"/>
      </w:pPr>
      <w:r>
        <w:rPr>
          <w:noProof/>
          <w:lang w:eastAsia="en-US" w:bidi="ar-SA"/>
        </w:rPr>
        <w:lastRenderedPageBreak/>
        <w:drawing>
          <wp:anchor distT="0" distB="0" distL="0" distR="0" simplePos="0" relativeHeight="3" behindDoc="0" locked="0" layoutInCell="1" allowOverlap="1" wp14:anchorId="2039F0F5" wp14:editId="69DDB095">
            <wp:simplePos x="0" y="0"/>
            <wp:positionH relativeFrom="column">
              <wp:posOffset>10160</wp:posOffset>
            </wp:positionH>
            <wp:positionV relativeFrom="paragraph">
              <wp:posOffset>-112395</wp:posOffset>
            </wp:positionV>
            <wp:extent cx="5930900" cy="430339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30900" cy="4303395"/>
                    </a:xfrm>
                    <a:prstGeom prst="rect">
                      <a:avLst/>
                    </a:prstGeom>
                  </pic:spPr>
                </pic:pic>
              </a:graphicData>
            </a:graphic>
          </wp:anchor>
        </w:drawing>
      </w:r>
      <w:r>
        <w:rPr>
          <w:b/>
          <w:bCs/>
          <w:sz w:val="20"/>
          <w:szCs w:val="20"/>
        </w:rPr>
        <w:t>Figure 2.</w:t>
      </w:r>
      <w:r>
        <w:rPr>
          <w:sz w:val="20"/>
          <w:szCs w:val="20"/>
        </w:rPr>
        <w:t xml:space="preserve"> A. Visualization of </w:t>
      </w:r>
      <w:r>
        <w:rPr>
          <w:sz w:val="20"/>
          <w:szCs w:val="20"/>
        </w:rPr>
        <w:t xml:space="preserve">CSF regional decomposition using </w:t>
      </w:r>
      <w:r>
        <w:rPr>
          <w:sz w:val="20"/>
          <w:szCs w:val="20"/>
        </w:rPr>
        <w:t xml:space="preserve">non-negative matrix decomposition. B. Analysis of disease effects using CSF regional volumes normalized by reference control distributions. The y axis shows the count of outlier CSF regions, </w:t>
      </w:r>
      <w:proofErr w:type="spellStart"/>
      <w:r>
        <w:rPr>
          <w:sz w:val="20"/>
          <w:szCs w:val="20"/>
        </w:rPr>
        <w:t>i.e</w:t>
      </w:r>
      <w:proofErr w:type="spellEnd"/>
      <w:r>
        <w:rPr>
          <w:sz w:val="20"/>
          <w:szCs w:val="20"/>
        </w:rPr>
        <w:t xml:space="preserve"> CSF regions that showed a statistically significant deviation</w:t>
      </w:r>
      <w:r>
        <w:rPr>
          <w:sz w:val="20"/>
          <w:szCs w:val="20"/>
        </w:rPr>
        <w:t xml:space="preserve"> from the distribution of age and gender matched control subjects (for two different z score</w:t>
      </w:r>
      <w:del w:id="9" w:author="Tirumalai Govindarajan, Sindhuja" w:date="2023-01-13T14:50:00Z">
        <w:r w:rsidDel="004D42C5">
          <w:rPr>
            <w:sz w:val="20"/>
            <w:szCs w:val="20"/>
          </w:rPr>
          <w:delText xml:space="preserve"> </w:delText>
        </w:r>
      </w:del>
      <w:r>
        <w:rPr>
          <w:sz w:val="20"/>
          <w:szCs w:val="20"/>
        </w:rPr>
        <w:t xml:space="preserve"> thresholds), for disease groups MCI, AD, </w:t>
      </w:r>
      <w:proofErr w:type="spellStart"/>
      <w:r>
        <w:rPr>
          <w:sz w:val="20"/>
          <w:szCs w:val="20"/>
        </w:rPr>
        <w:t>fronto</w:t>
      </w:r>
      <w:proofErr w:type="spellEnd"/>
      <w:r>
        <w:rPr>
          <w:sz w:val="20"/>
          <w:szCs w:val="20"/>
        </w:rPr>
        <w:t xml:space="preserve">-temporal dementia (FTD), </w:t>
      </w:r>
      <w:proofErr w:type="spellStart"/>
      <w:r>
        <w:rPr>
          <w:sz w:val="20"/>
          <w:szCs w:val="20"/>
        </w:rPr>
        <w:t>Lewy</w:t>
      </w:r>
      <w:proofErr w:type="spellEnd"/>
      <w:r>
        <w:rPr>
          <w:sz w:val="20"/>
          <w:szCs w:val="20"/>
        </w:rPr>
        <w:t xml:space="preserve"> body dementia (LBD), vascular dementia (VD), hydrocephalus (</w:t>
      </w:r>
      <w:proofErr w:type="spellStart"/>
      <w:r>
        <w:rPr>
          <w:sz w:val="20"/>
          <w:szCs w:val="20"/>
        </w:rPr>
        <w:t>HydC</w:t>
      </w:r>
      <w:proofErr w:type="spellEnd"/>
      <w:r>
        <w:rPr>
          <w:sz w:val="20"/>
          <w:szCs w:val="20"/>
        </w:rPr>
        <w:t>). The</w:t>
      </w:r>
      <w:ins w:id="10" w:author="Tirumalai Govindarajan, Sindhuja" w:date="2023-01-13T14:51:00Z">
        <w:r w:rsidR="004D07E1">
          <w:rPr>
            <w:sz w:val="20"/>
            <w:szCs w:val="20"/>
          </w:rPr>
          <w:t xml:space="preserve"> count of outliers were modeled using negative binomial regressions, and significantly higher incidence rate ratios are reported above each boxplot</w:t>
        </w:r>
      </w:ins>
      <w:del w:id="11" w:author="Tirumalai Govindarajan, Sindhuja" w:date="2023-01-13T14:52:00Z">
        <w:r w:rsidDel="004D07E1">
          <w:rPr>
            <w:sz w:val="20"/>
            <w:szCs w:val="20"/>
          </w:rPr>
          <w:delText xml:space="preserve"> values above </w:delText>
        </w:r>
        <w:r w:rsidDel="004D07E1">
          <w:rPr>
            <w:sz w:val="20"/>
            <w:szCs w:val="20"/>
          </w:rPr>
          <w:delText>each box plot show the incidence rate ratio</w:delText>
        </w:r>
      </w:del>
      <w:r>
        <w:rPr>
          <w:sz w:val="20"/>
          <w:szCs w:val="20"/>
        </w:rPr>
        <w:t xml:space="preserve">. C. Individualized CSF atrophy map for a single </w:t>
      </w:r>
      <w:proofErr w:type="spellStart"/>
      <w:r>
        <w:rPr>
          <w:sz w:val="20"/>
          <w:szCs w:val="20"/>
        </w:rPr>
        <w:t>self reported</w:t>
      </w:r>
      <w:proofErr w:type="spellEnd"/>
      <w:r>
        <w:rPr>
          <w:sz w:val="20"/>
          <w:szCs w:val="20"/>
        </w:rPr>
        <w:t xml:space="preserve"> TBI subject. </w:t>
      </w:r>
      <w:proofErr w:type="spellStart"/>
      <w:r>
        <w:rPr>
          <w:sz w:val="20"/>
          <w:szCs w:val="20"/>
        </w:rPr>
        <w:t>Voxelwise</w:t>
      </w:r>
      <w:proofErr w:type="spellEnd"/>
      <w:r>
        <w:rPr>
          <w:sz w:val="20"/>
          <w:szCs w:val="20"/>
        </w:rPr>
        <w:t xml:space="preserve"> z-score map of CSF tissue densities normalized by age and gender matched control subjects were </w:t>
      </w:r>
      <w:proofErr w:type="spellStart"/>
      <w:r>
        <w:rPr>
          <w:sz w:val="20"/>
          <w:szCs w:val="20"/>
        </w:rPr>
        <w:t>thresholded</w:t>
      </w:r>
      <w:proofErr w:type="spellEnd"/>
      <w:r>
        <w:rPr>
          <w:sz w:val="20"/>
          <w:szCs w:val="20"/>
        </w:rPr>
        <w:t xml:space="preserve"> at z&gt;2.5. D. Compari</w:t>
      </w:r>
      <w:r>
        <w:rPr>
          <w:sz w:val="20"/>
          <w:szCs w:val="20"/>
        </w:rPr>
        <w:t>son of abnormal regional CSF volumes between CN and TBI subjects in UKB. The</w:t>
      </w:r>
      <w:del w:id="12" w:author="Tirumalai Govindarajan, Sindhuja" w:date="2023-01-13T14:53:00Z">
        <w:r w:rsidDel="004D07E1">
          <w:rPr>
            <w:sz w:val="20"/>
            <w:szCs w:val="20"/>
          </w:rPr>
          <w:delText xml:space="preserve"> </w:delText>
        </w:r>
      </w:del>
      <w:r>
        <w:rPr>
          <w:sz w:val="20"/>
          <w:szCs w:val="20"/>
        </w:rPr>
        <w:t xml:space="preserve"> x axis represents the count of abnormal CSF voxels after normalization of CSF-RAVENS maps by  age and gender matched control subjects. TBI subjects had significantly higher CSF a</w:t>
      </w:r>
      <w:r>
        <w:rPr>
          <w:sz w:val="20"/>
          <w:szCs w:val="20"/>
        </w:rPr>
        <w:t>bnormality (p&lt;&lt;0.001)</w:t>
      </w:r>
    </w:p>
    <w:p w14:paraId="2EF4A0FB" w14:textId="77777777" w:rsidR="00AE0B3C" w:rsidRDefault="00AE0B3C">
      <w:pPr>
        <w:pStyle w:val="Body"/>
        <w:spacing w:line="480" w:lineRule="auto"/>
        <w:jc w:val="both"/>
        <w:rPr>
          <w:b/>
          <w:bCs/>
          <w:sz w:val="22"/>
          <w:szCs w:val="22"/>
        </w:rPr>
      </w:pPr>
    </w:p>
    <w:p w14:paraId="79D097EB" w14:textId="77777777" w:rsidR="00AE0B3C" w:rsidRDefault="00AE0B3C">
      <w:pPr>
        <w:pStyle w:val="Body"/>
        <w:spacing w:line="480" w:lineRule="auto"/>
        <w:jc w:val="both"/>
        <w:rPr>
          <w:b/>
          <w:bCs/>
          <w:sz w:val="22"/>
          <w:szCs w:val="22"/>
        </w:rPr>
      </w:pPr>
    </w:p>
    <w:p w14:paraId="5261114D" w14:textId="77777777" w:rsidR="00AE0B3C" w:rsidRDefault="00AE0B3C">
      <w:pPr>
        <w:pStyle w:val="Body"/>
        <w:spacing w:line="480" w:lineRule="auto"/>
        <w:jc w:val="both"/>
        <w:rPr>
          <w:b/>
          <w:bCs/>
          <w:sz w:val="22"/>
          <w:szCs w:val="22"/>
        </w:rPr>
      </w:pPr>
    </w:p>
    <w:sectPr w:rsidR="00AE0B3C">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irumalai Govindarajan, Sindhuja" w:date="2023-01-13T14:48:00Z" w:initials="TGS">
    <w:p w14:paraId="4BC8AC31" w14:textId="77777777" w:rsidR="004D42C5" w:rsidRDefault="004D42C5">
      <w:pPr>
        <w:pStyle w:val="CommentText"/>
      </w:pPr>
      <w:r>
        <w:rPr>
          <w:rStyle w:val="CommentReference"/>
        </w:rPr>
        <w:annotationRef/>
      </w:r>
      <w:r>
        <w:t>Results/conclusion?</w:t>
      </w:r>
    </w:p>
  </w:comment>
  <w:comment w:id="5" w:author="Tirumalai Govindarajan, Sindhuja" w:date="2023-01-13T14:47:00Z" w:initials="TGS">
    <w:p w14:paraId="6C82C3D1" w14:textId="77777777" w:rsidR="004D42C5" w:rsidRDefault="004D42C5">
      <w:pPr>
        <w:pStyle w:val="CommentText"/>
      </w:pPr>
      <w:r>
        <w:rPr>
          <w:rStyle w:val="CommentReference"/>
        </w:rPr>
        <w:annotationRef/>
      </w:r>
      <w:r>
        <w:t>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C8AC31" w15:done="0"/>
  <w15:commentEx w15:paraId="6C82C3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sans-serif">
    <w:altName w:val="Times New Roman"/>
    <w:panose1 w:val="00000000000000000000"/>
    <w:charset w:val="00"/>
    <w:family w:val="roman"/>
    <w:notTrueType/>
    <w:pitch w:val="default"/>
  </w:font>
  <w:font w:name="BlinkMacSystemFont;apple-system">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rumalai Govindarajan, Sindhuja">
    <w15:presenceInfo w15:providerId="AD" w15:userId="S-1-5-21-1757981266-1417001333-60340875-884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3C"/>
    <w:rsid w:val="004D07E1"/>
    <w:rsid w:val="004D42C5"/>
    <w:rsid w:val="00AE0B3C"/>
    <w:rsid w:val="00CB12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3BA4"/>
  <w15:docId w15:val="{520DF9E2-9808-4F91-B47E-905671F6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2">
    <w:name w:val="heading 2"/>
    <w:basedOn w:val="Normal"/>
    <w:next w:val="Normal"/>
    <w:qFormat/>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EB2225"/>
    <w:pPr>
      <w:spacing w:beforeAutospacing="1" w:afterAutospacing="1" w:line="240" w:lineRule="auto"/>
    </w:pPr>
    <w:rPr>
      <w:rFonts w:ascii="Times New Roman" w:eastAsiaTheme="minorEastAsia" w:hAnsi="Times New Roman" w:cs="Times New Roman"/>
      <w:sz w:val="24"/>
      <w:szCs w:val="24"/>
    </w:rPr>
  </w:style>
  <w:style w:type="paragraph" w:customStyle="1" w:styleId="FrameContents">
    <w:name w:val="Frame Contents"/>
    <w:basedOn w:val="Normal"/>
    <w:qFormat/>
  </w:style>
  <w:style w:type="paragraph" w:customStyle="1" w:styleId="Body">
    <w:name w:val="Body"/>
    <w:qFormat/>
    <w:pPr>
      <w:suppressAutoHyphens w:val="0"/>
    </w:pPr>
    <w:rPr>
      <w:rFonts w:ascii="Times New Roman" w:eastAsia="Arial Unicode MS" w:hAnsi="Times New Roman" w:cs="Arial Unicode MS"/>
      <w:color w:val="000000"/>
      <w:kern w:val="2"/>
      <w:sz w:val="24"/>
      <w:szCs w:val="24"/>
      <w:lang w:eastAsia="zh-CN" w:bidi="hi-IN"/>
    </w:rPr>
  </w:style>
  <w:style w:type="character" w:styleId="CommentReference">
    <w:name w:val="annotation reference"/>
    <w:basedOn w:val="DefaultParagraphFont"/>
    <w:uiPriority w:val="99"/>
    <w:semiHidden/>
    <w:unhideWhenUsed/>
    <w:rsid w:val="004D42C5"/>
    <w:rPr>
      <w:sz w:val="16"/>
      <w:szCs w:val="16"/>
    </w:rPr>
  </w:style>
  <w:style w:type="paragraph" w:styleId="CommentText">
    <w:name w:val="annotation text"/>
    <w:basedOn w:val="Normal"/>
    <w:link w:val="CommentTextChar"/>
    <w:uiPriority w:val="99"/>
    <w:semiHidden/>
    <w:unhideWhenUsed/>
    <w:rsid w:val="004D42C5"/>
    <w:pPr>
      <w:spacing w:line="240" w:lineRule="auto"/>
    </w:pPr>
    <w:rPr>
      <w:sz w:val="20"/>
      <w:szCs w:val="20"/>
    </w:rPr>
  </w:style>
  <w:style w:type="character" w:customStyle="1" w:styleId="CommentTextChar">
    <w:name w:val="Comment Text Char"/>
    <w:basedOn w:val="DefaultParagraphFont"/>
    <w:link w:val="CommentText"/>
    <w:uiPriority w:val="99"/>
    <w:semiHidden/>
    <w:rsid w:val="004D42C5"/>
    <w:rPr>
      <w:szCs w:val="20"/>
    </w:rPr>
  </w:style>
  <w:style w:type="paragraph" w:styleId="CommentSubject">
    <w:name w:val="annotation subject"/>
    <w:basedOn w:val="CommentText"/>
    <w:next w:val="CommentText"/>
    <w:link w:val="CommentSubjectChar"/>
    <w:uiPriority w:val="99"/>
    <w:semiHidden/>
    <w:unhideWhenUsed/>
    <w:rsid w:val="004D42C5"/>
    <w:rPr>
      <w:b/>
      <w:bCs/>
    </w:rPr>
  </w:style>
  <w:style w:type="character" w:customStyle="1" w:styleId="CommentSubjectChar">
    <w:name w:val="Comment Subject Char"/>
    <w:basedOn w:val="CommentTextChar"/>
    <w:link w:val="CommentSubject"/>
    <w:uiPriority w:val="99"/>
    <w:semiHidden/>
    <w:rsid w:val="004D42C5"/>
    <w:rPr>
      <w:b/>
      <w:bCs/>
      <w:szCs w:val="20"/>
    </w:rPr>
  </w:style>
  <w:style w:type="paragraph" w:styleId="BalloonText">
    <w:name w:val="Balloon Text"/>
    <w:basedOn w:val="Normal"/>
    <w:link w:val="BalloonTextChar"/>
    <w:uiPriority w:val="99"/>
    <w:semiHidden/>
    <w:unhideWhenUsed/>
    <w:rsid w:val="004D4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2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Davatzikos, Christos</dc:creator>
  <dc:description/>
  <cp:lastModifiedBy>Tirumalai Govindarajan, Sindhuja</cp:lastModifiedBy>
  <cp:revision>3</cp:revision>
  <dcterms:created xsi:type="dcterms:W3CDTF">2023-01-13T19:55:00Z</dcterms:created>
  <dcterms:modified xsi:type="dcterms:W3CDTF">2023-01-13T19:56:00Z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Penn Medicine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